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BF" w:rsidRPr="00683DC9" w:rsidRDefault="00AF6E60" w:rsidP="00531BC2">
      <w:pPr>
        <w:pStyle w:val="Heading1"/>
        <w:suppressLineNumbers/>
        <w:jc w:val="center"/>
        <w:rPr>
          <w:rFonts w:cstheme="minorHAnsi"/>
        </w:rPr>
      </w:pPr>
      <w:r w:rsidRPr="00683DC9">
        <w:rPr>
          <w:rFonts w:cstheme="minorHAnsi"/>
        </w:rPr>
        <w:t xml:space="preserve">Word to </w:t>
      </w:r>
      <w:r w:rsidR="007D3C19">
        <w:rPr>
          <w:rFonts w:cstheme="minorHAnsi"/>
        </w:rPr>
        <w:t>PDF</w:t>
      </w:r>
      <w:r w:rsidRPr="00683DC9">
        <w:rPr>
          <w:rFonts w:cstheme="minorHAnsi"/>
        </w:rPr>
        <w:t xml:space="preserve"> conversion</w:t>
      </w:r>
    </w:p>
    <w:p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7E543AB6" wp14:editId="005D545A">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4B03" w:rsidRPr="00414B03">
        <w:rPr>
          <w:color w:val="000000"/>
          <w:lang w:val="fr-FR" w:eastAsia="en-IN"/>
        </w:rPr>
        <w:t xml:space="preserve">Lorem ipsum </w:t>
      </w:r>
      <w:proofErr w:type="spellStart"/>
      <w:r w:rsidR="00414B03" w:rsidRPr="00414B03">
        <w:rPr>
          <w:color w:val="000000"/>
          <w:lang w:val="fr-FR" w:eastAsia="en-IN"/>
        </w:rPr>
        <w:t>dolor</w:t>
      </w:r>
      <w:proofErr w:type="spellEnd"/>
      <w:r w:rsidR="00414B03" w:rsidRPr="00414B03">
        <w:rPr>
          <w:color w:val="000000"/>
          <w:lang w:val="fr-FR" w:eastAsia="en-IN"/>
        </w:rPr>
        <w:t xml:space="preserve"> </w:t>
      </w:r>
      <w:proofErr w:type="spellStart"/>
      <w:r w:rsidR="00414B03" w:rsidRPr="00414B03">
        <w:rPr>
          <w:color w:val="000000"/>
          <w:lang w:val="fr-FR" w:eastAsia="en-IN"/>
        </w:rPr>
        <w:t>sit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lacus</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amet</w:t>
      </w:r>
      <w:proofErr w:type="spellEnd"/>
      <w:r w:rsidR="00414B03" w:rsidRPr="00414B03">
        <w:rPr>
          <w:color w:val="000000"/>
          <w:lang w:val="fr-FR" w:eastAsia="en-IN"/>
        </w:rPr>
        <w:t xml:space="preserve"> </w:t>
      </w:r>
      <w:proofErr w:type="spellStart"/>
      <w:r w:rsidR="00414B03" w:rsidRPr="00414B03">
        <w:rPr>
          <w:color w:val="000000"/>
          <w:lang w:val="fr-FR" w:eastAsia="en-IN"/>
        </w:rPr>
        <w:t>ultricies</w:t>
      </w:r>
      <w:proofErr w:type="spellEnd"/>
      <w:r w:rsidR="00414B03" w:rsidRPr="00414B03">
        <w:rPr>
          <w:color w:val="000000"/>
          <w:lang w:val="fr-FR" w:eastAsia="en-IN"/>
        </w:rPr>
        <w:t xml:space="preserve">. </w:t>
      </w:r>
      <w:proofErr w:type="spellStart"/>
      <w:r w:rsidR="00414B03" w:rsidRPr="00414B03">
        <w:rPr>
          <w:color w:val="000000"/>
          <w:lang w:val="fr-FR" w:eastAsia="en-IN"/>
        </w:rPr>
        <w:t>Quisque</w:t>
      </w:r>
      <w:proofErr w:type="spellEnd"/>
      <w:r w:rsidR="00414B03" w:rsidRPr="00414B03">
        <w:rPr>
          <w:color w:val="000000"/>
          <w:lang w:val="fr-FR" w:eastAsia="en-IN"/>
        </w:rPr>
        <w:t xml:space="preserve"> mi </w:t>
      </w:r>
      <w:proofErr w:type="spellStart"/>
      <w:r w:rsidR="00414B03" w:rsidRPr="00414B03">
        <w:rPr>
          <w:color w:val="000000"/>
          <w:lang w:val="fr-FR" w:eastAsia="en-IN"/>
        </w:rPr>
        <w:t>venenatis</w:t>
      </w:r>
      <w:proofErr w:type="spellEnd"/>
      <w:r w:rsidR="00414B03" w:rsidRPr="00414B03">
        <w:rPr>
          <w:color w:val="000000"/>
          <w:lang w:val="fr-FR" w:eastAsia="en-IN"/>
        </w:rPr>
        <w:t xml:space="preserve"> morbi libero, </w:t>
      </w:r>
      <w:proofErr w:type="spellStart"/>
      <w:r w:rsidR="00414B03" w:rsidRPr="00414B03">
        <w:rPr>
          <w:color w:val="000000"/>
          <w:lang w:val="fr-FR" w:eastAsia="en-IN"/>
        </w:rPr>
        <w:t>orci</w:t>
      </w:r>
      <w:proofErr w:type="spellEnd"/>
      <w:r w:rsidR="00414B03" w:rsidRPr="00414B03">
        <w:rPr>
          <w:color w:val="000000"/>
          <w:lang w:val="fr-FR" w:eastAsia="en-IN"/>
        </w:rPr>
        <w:t xml:space="preserve"> </w:t>
      </w:r>
      <w:bookmarkStart w:id="0" w:name="_GoBack"/>
      <w:bookmarkEnd w:id="0"/>
      <w:r w:rsidR="00414B03" w:rsidRPr="005F3993">
        <w:rPr>
          <w:color w:val="000000"/>
          <w:lang w:val="fr-FR" w:eastAsia="en-IN"/>
        </w:rPr>
        <w:t xml:space="preserve"> </w:t>
      </w:r>
      <w:r w:rsidRPr="005F3993">
        <w:rPr>
          <w:color w:val="000000"/>
          <w:lang w:val="fr-FR" w:eastAsia="en-IN"/>
        </w:rPr>
        <w:t xml:space="preserve">dis, mi ut et class porta, massa </w:t>
      </w:r>
      <w:proofErr w:type="spellStart"/>
      <w:r w:rsidRPr="005F3993">
        <w:rPr>
          <w:color w:val="000000"/>
          <w:lang w:val="fr-FR" w:eastAsia="en-IN"/>
        </w:rPr>
        <w:t>ligula</w:t>
      </w:r>
      <w:proofErr w:type="spellEnd"/>
      <w:r w:rsidRPr="005F3993">
        <w:rPr>
          <w:color w:val="000000"/>
          <w:lang w:val="fr-FR" w:eastAsia="en-IN"/>
        </w:rPr>
        <w:t xml:space="preserve"> magna </w:t>
      </w:r>
      <w:proofErr w:type="spellStart"/>
      <w:r w:rsidRPr="005F3993">
        <w:rPr>
          <w:color w:val="000000"/>
          <w:lang w:val="fr-FR" w:eastAsia="en-IN"/>
        </w:rPr>
        <w:t>enim</w:t>
      </w:r>
      <w:proofErr w:type="spellEnd"/>
      <w:r w:rsidRPr="005F3993">
        <w:rPr>
          <w:color w:val="000000"/>
          <w:lang w:val="fr-FR" w:eastAsia="en-IN"/>
        </w:rPr>
        <w:t xml:space="preserve">, </w:t>
      </w:r>
      <w:proofErr w:type="spellStart"/>
      <w:r w:rsidRPr="005F3993">
        <w:rPr>
          <w:color w:val="000000"/>
          <w:lang w:val="fr-FR" w:eastAsia="en-IN"/>
        </w:rPr>
        <w:t>aliquam</w:t>
      </w:r>
      <w:proofErr w:type="spellEnd"/>
      <w:r w:rsidRPr="005F3993">
        <w:rPr>
          <w:color w:val="000000"/>
          <w:lang w:val="fr-FR" w:eastAsia="en-IN"/>
        </w:rPr>
        <w:t xml:space="preserve"> </w:t>
      </w:r>
      <w:proofErr w:type="spellStart"/>
      <w:r w:rsidRPr="005F3993">
        <w:rPr>
          <w:color w:val="000000"/>
          <w:lang w:val="fr-FR" w:eastAsia="en-IN"/>
        </w:rPr>
        <w:t>orci</w:t>
      </w:r>
      <w:proofErr w:type="spellEnd"/>
      <w:r w:rsidRPr="005F3993">
        <w:rPr>
          <w:color w:val="000000"/>
          <w:lang w:val="fr-FR" w:eastAsia="en-IN"/>
        </w:rPr>
        <w:t xml:space="preserve"> </w:t>
      </w:r>
      <w:proofErr w:type="spellStart"/>
      <w:r w:rsidR="005F3993">
        <w:rPr>
          <w:color w:val="000000"/>
          <w:lang w:val="fr-FR" w:eastAsia="en-IN"/>
        </w:rPr>
        <w:t>vestibulum</w:t>
      </w:r>
      <w:proofErr w:type="spellEnd"/>
      <w:del w:id="1" w:author="Selvarathinam Muthu" w:date="2018-11-22T22:31:00Z">
        <w:r w:rsidR="00FB167C" w:rsidDel="0050669F">
          <w:rPr>
            <w:color w:val="000000"/>
            <w:lang w:val="fr-FR" w:eastAsia="en-IN"/>
          </w:rPr>
          <w:delText xml:space="preserve"> use some recommendation</w:delText>
        </w:r>
      </w:del>
    </w:p>
    <w:p w:rsidR="001A7E39" w:rsidRPr="001A7E39" w:rsidRDefault="001A7E39" w:rsidP="00531BC2">
      <w:pPr>
        <w:pStyle w:val="t"/>
        <w:suppressLineNumbers/>
        <w:outlineLvl w:val="1"/>
        <w:rPr>
          <w:b/>
          <w:color w:val="000000"/>
          <w:sz w:val="28"/>
          <w:lang w:val="fr-FR" w:eastAsia="en-IN"/>
        </w:rPr>
      </w:pPr>
      <w:r w:rsidRPr="001A7E39">
        <w:rPr>
          <w:b/>
          <w:color w:val="000000"/>
          <w:sz w:val="28"/>
          <w:lang w:val="fr-FR" w:eastAsia="en-IN"/>
        </w:rPr>
        <w:t>Equation Field</w:t>
      </w:r>
    </w:p>
    <w:p w:rsidR="001A7E39" w:rsidRPr="001A7E39" w:rsidRDefault="001A7E39" w:rsidP="00531BC2">
      <w:pPr>
        <w:pStyle w:val="t"/>
        <w:suppressLineNumbers/>
        <w:rPr>
          <w:b/>
          <w:color w:val="000000"/>
          <w:sz w:val="36"/>
          <w:lang w:val="fr-FR" w:eastAsia="en-IN"/>
        </w:rPr>
      </w:pPr>
      <w:r w:rsidRPr="00DA3AD1">
        <w:rPr>
          <w:rFonts w:asciiTheme="minorHAnsi" w:hAnsiTheme="minorHAnsi" w:cstheme="minorHAnsi"/>
          <w:sz w:val="22"/>
          <w:szCs w:val="22"/>
        </w:rPr>
        <w:fldChar w:fldCharType="begin"/>
      </w:r>
      <w:r w:rsidRPr="00DA3AD1">
        <w:rPr>
          <w:rFonts w:asciiTheme="minorHAnsi" w:hAnsiTheme="minorHAnsi" w:cstheme="minorHAnsi"/>
          <w:sz w:val="22"/>
          <w:szCs w:val="22"/>
        </w:rPr>
        <w:instrText xml:space="preserve"> EQ \b \bc\( (x+y)</w:instrText>
      </w:r>
      <w:r w:rsidRPr="00DA3AD1">
        <w:rPr>
          <w:rFonts w:asciiTheme="minorHAnsi" w:hAnsiTheme="minorHAnsi" w:cstheme="minorHAnsi"/>
          <w:color w:val="000000"/>
          <w:sz w:val="22"/>
          <w:szCs w:val="22"/>
        </w:rPr>
        <w:instrText>\s\up4(n)</w:instrText>
      </w:r>
      <w:r w:rsidRPr="00DA3AD1">
        <w:rPr>
          <w:rFonts w:asciiTheme="minorHAnsi" w:hAnsiTheme="minorHAnsi" w:cstheme="minorHAnsi"/>
          <w:sz w:val="22"/>
          <w:szCs w:val="22"/>
        </w:rPr>
        <w:instrText xml:space="preserve"> = </w:instrText>
      </w:r>
      <w:r w:rsidRPr="00DA3AD1">
        <w:rPr>
          <w:rStyle w:val="apple-converted-space"/>
          <w:rFonts w:asciiTheme="minorHAnsi" w:hAnsiTheme="minorHAnsi" w:cstheme="minorHAnsi"/>
          <w:color w:val="000000"/>
          <w:sz w:val="22"/>
          <w:szCs w:val="22"/>
        </w:rPr>
        <w:instrText xml:space="preserve"> </w:instrText>
      </w:r>
      <w:r w:rsidRPr="00DA3AD1">
        <w:rPr>
          <w:rFonts w:asciiTheme="minorHAnsi" w:hAnsiTheme="minorHAnsi" w:cstheme="minorHAnsi"/>
          <w:color w:val="000000"/>
          <w:sz w:val="22"/>
          <w:szCs w:val="22"/>
        </w:rPr>
        <w:instrText xml:space="preserve">\i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 xml:space="preserve">\a \al (n,x))) x\s\up4(n-k)y\s\up4(k)  = \i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\a \al (n,x))) x\s\up4(k)y\s\up4(n-k)</w:instrText>
      </w:r>
      <w:r w:rsidRPr="00DA3AD1">
        <w:rPr>
          <w:rFonts w:asciiTheme="minorHAnsi" w:hAnsiTheme="minorHAnsi" w:cstheme="minorHAnsi"/>
          <w:sz w:val="22"/>
          <w:szCs w:val="22"/>
        </w:rPr>
        <w:fldChar w:fldCharType="end"/>
      </w:r>
    </w:p>
    <w:p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b/>
          <w:color w:val="000000"/>
          <w:sz w:val="24"/>
          <w:szCs w:val="24"/>
          <w:lang w:val="fr-FR" w:eastAsia="en-IN"/>
          <w:rPrChange w:id="2" w:author="Selvarathinam Muthu" w:date="2018-11-22T22:32:00Z">
            <w:rPr>
              <w:color w:val="000000"/>
              <w:sz w:val="24"/>
              <w:szCs w:val="24"/>
              <w:lang w:val="fr-FR" w:eastAsia="en-IN"/>
            </w:rPr>
          </w:rPrChange>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facilisis</w:t>
      </w:r>
      <w:proofErr w:type="spellEnd"/>
      <w:r w:rsidRPr="00DD49CF">
        <w:rPr>
          <w:color w:val="000000"/>
          <w:sz w:val="24"/>
          <w:szCs w:val="24"/>
          <w:lang w:val="fr-FR" w:eastAsia="en-IN"/>
        </w:rPr>
        <w:t xml:space="preserve"> vitae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cum a </w:t>
      </w:r>
      <w:proofErr w:type="spellStart"/>
      <w:proofErr w:type="gramStart"/>
      <w:r w:rsidRPr="00DD49CF">
        <w:rPr>
          <w:color w:val="000000"/>
          <w:sz w:val="24"/>
          <w:szCs w:val="24"/>
          <w:lang w:val="fr-FR" w:eastAsia="en-IN"/>
        </w:rPr>
        <w:t>a</w:t>
      </w:r>
      <w:proofErr w:type="spellEnd"/>
      <w:proofErr w:type="gramEnd"/>
      <w:r w:rsidRPr="00DD49CF">
        <w:rPr>
          <w:color w:val="000000"/>
          <w:sz w:val="24"/>
          <w:szCs w:val="24"/>
          <w:lang w:val="fr-FR" w:eastAsia="en-IN"/>
        </w:rPr>
        <w:t xml:space="preserve">, </w:t>
      </w:r>
      <w:proofErr w:type="spellStart"/>
      <w:r w:rsidRPr="00DD49CF">
        <w:rPr>
          <w:color w:val="000000"/>
          <w:sz w:val="24"/>
          <w:szCs w:val="24"/>
          <w:lang w:val="fr-FR" w:eastAsia="en-IN"/>
        </w:rPr>
        <w:t>turpis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dui</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consequat</w:t>
      </w:r>
      <w:proofErr w:type="spellEnd"/>
      <w:r w:rsidRPr="00DD49CF">
        <w:rPr>
          <w:color w:val="000000"/>
          <w:sz w:val="24"/>
          <w:szCs w:val="24"/>
          <w:lang w:val="fr-FR" w:eastAsia="en-IN"/>
        </w:rPr>
        <w:t xml:space="preserve"> massa in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per, </w:t>
      </w:r>
      <w:proofErr w:type="spellStart"/>
      <w:r w:rsidRPr="00DD49CF">
        <w:rPr>
          <w:color w:val="000000"/>
          <w:sz w:val="24"/>
          <w:szCs w:val="24"/>
          <w:lang w:val="fr-FR" w:eastAsia="en-IN"/>
        </w:rPr>
        <w:t>felis</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amet</w:t>
      </w:r>
      <w:proofErr w:type="spellEnd"/>
      <w:r w:rsidRPr="00DD49CF">
        <w:rPr>
          <w:color w:val="000000"/>
          <w:sz w:val="24"/>
          <w:szCs w:val="24"/>
          <w:lang w:val="fr-FR" w:eastAsia="en-IN"/>
        </w:rPr>
        <w:t>.</w:t>
      </w:r>
    </w:p>
    <w:p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50669F">
        <w:rPr>
          <w:i/>
          <w:color w:val="000000"/>
          <w:sz w:val="24"/>
          <w:szCs w:val="24"/>
          <w:lang w:val="fr-FR" w:eastAsia="en-IN"/>
          <w:rPrChange w:id="3" w:author="Selvarathinam Muthu" w:date="2018-11-22T22:32:00Z">
            <w:rPr>
              <w:color w:val="000000"/>
              <w:sz w:val="24"/>
              <w:szCs w:val="24"/>
              <w:lang w:val="fr-FR" w:eastAsia="en-IN"/>
            </w:rPr>
          </w:rPrChange>
        </w:rPr>
        <w:t>Auctor</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eleifend</w:t>
      </w:r>
      <w:proofErr w:type="spellEnd"/>
      <w:r w:rsidRPr="00DD49CF">
        <w:rPr>
          <w:color w:val="000000"/>
          <w:sz w:val="24"/>
          <w:szCs w:val="24"/>
          <w:lang w:val="fr-FR" w:eastAsia="en-IN"/>
        </w:rPr>
        <w:t xml:space="preserve"> in </w:t>
      </w:r>
      <w:proofErr w:type="spellStart"/>
      <w:r w:rsidRPr="00DD49CF">
        <w:rPr>
          <w:color w:val="000000"/>
          <w:sz w:val="24"/>
          <w:szCs w:val="24"/>
          <w:lang w:val="fr-FR" w:eastAsia="en-IN"/>
        </w:rPr>
        <w:t>omnis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elit</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vestibulum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donec</w:t>
      </w:r>
      <w:proofErr w:type="spellEnd"/>
      <w:r w:rsidRPr="00DD49CF">
        <w:rPr>
          <w:color w:val="000000"/>
          <w:sz w:val="24"/>
          <w:szCs w:val="24"/>
          <w:lang w:val="fr-FR" w:eastAsia="en-IN"/>
        </w:rPr>
        <w:t xml:space="preserve"> non </w:t>
      </w:r>
      <w:proofErr w:type="spellStart"/>
      <w:r w:rsidRPr="00DD49CF">
        <w:rPr>
          <w:color w:val="000000"/>
          <w:sz w:val="24"/>
          <w:szCs w:val="24"/>
          <w:lang w:val="fr-FR" w:eastAsia="en-IN"/>
        </w:rPr>
        <w:t>elementum</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tellus</w:t>
      </w:r>
      <w:proofErr w:type="spellEnd"/>
      <w:r w:rsidRPr="00DD49CF">
        <w:rPr>
          <w:color w:val="000000"/>
          <w:sz w:val="24"/>
          <w:szCs w:val="24"/>
          <w:lang w:val="fr-FR" w:eastAsia="en-IN"/>
        </w:rPr>
        <w:t xml:space="preserve"> est </w:t>
      </w:r>
      <w:proofErr w:type="spellStart"/>
      <w:r w:rsidRPr="00DD49CF">
        <w:rPr>
          <w:color w:val="000000"/>
          <w:sz w:val="24"/>
          <w:szCs w:val="24"/>
          <w:lang w:val="fr-FR" w:eastAsia="en-IN"/>
        </w:rPr>
        <w:t>mauris</w:t>
      </w:r>
      <w:proofErr w:type="spellEnd"/>
      <w:r w:rsidRPr="00DD49CF">
        <w:rPr>
          <w:color w:val="000000"/>
          <w:sz w:val="24"/>
          <w:szCs w:val="24"/>
          <w:lang w:val="fr-FR" w:eastAsia="en-IN"/>
        </w:rPr>
        <w:t xml:space="preserve">, id </w:t>
      </w:r>
      <w:proofErr w:type="spellStart"/>
      <w:r w:rsidRPr="00DD49CF">
        <w:rPr>
          <w:color w:val="000000"/>
          <w:sz w:val="24"/>
          <w:szCs w:val="24"/>
          <w:lang w:val="fr-FR" w:eastAsia="en-IN"/>
        </w:rPr>
        <w:t>aliquam</w:t>
      </w:r>
      <w:proofErr w:type="spellEnd"/>
      <w:r w:rsidRPr="00DD49CF">
        <w:rPr>
          <w:color w:val="000000"/>
          <w:sz w:val="24"/>
          <w:szCs w:val="24"/>
          <w:lang w:val="fr-FR" w:eastAsia="en-IN"/>
        </w:rPr>
        <w:t xml:space="preserve">, at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arcu</w:t>
      </w:r>
      <w:proofErr w:type="spellEnd"/>
      <w:r w:rsidRPr="00DD49CF">
        <w:rPr>
          <w:color w:val="000000"/>
          <w:sz w:val="24"/>
          <w:szCs w:val="24"/>
          <w:lang w:val="fr-FR" w:eastAsia="en-IN"/>
        </w:rPr>
        <w:t xml:space="preserve"> pretium </w:t>
      </w:r>
      <w:proofErr w:type="spellStart"/>
      <w:r w:rsidRPr="00DD49CF">
        <w:rPr>
          <w:color w:val="000000"/>
          <w:sz w:val="24"/>
          <w:szCs w:val="24"/>
          <w:lang w:val="fr-FR" w:eastAsia="en-IN"/>
        </w:rPr>
        <w:t>proin</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lacus</w:t>
      </w:r>
      <w:proofErr w:type="spellEnd"/>
      <w:r w:rsidRPr="00DD49CF">
        <w:rPr>
          <w:color w:val="000000"/>
          <w:sz w:val="24"/>
          <w:szCs w:val="24"/>
          <w:lang w:val="fr-FR" w:eastAsia="en-IN"/>
        </w:rPr>
        <w:t xml:space="preserve"> </w:t>
      </w:r>
      <w:proofErr w:type="spellStart"/>
      <w:r w:rsidRPr="00DD49CF">
        <w:rPr>
          <w:color w:val="000000"/>
          <w:sz w:val="24"/>
          <w:szCs w:val="24"/>
          <w:lang w:val="fr-FR" w:eastAsia="en-IN"/>
        </w:rPr>
        <w:t>dolor</w:t>
      </w:r>
      <w:proofErr w:type="spellEnd"/>
      <w:r w:rsidRPr="00DD49CF">
        <w:rPr>
          <w:color w:val="000000"/>
          <w:sz w:val="24"/>
          <w:szCs w:val="24"/>
          <w:lang w:val="fr-FR"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50669F">
        <w:rPr>
          <w:color w:val="000000"/>
          <w:sz w:val="24"/>
          <w:szCs w:val="24"/>
          <w:u w:val="single"/>
          <w:lang w:val="fr-FR" w:eastAsia="en-IN"/>
          <w:rPrChange w:id="4" w:author="Selvarathinam Muthu" w:date="2018-11-22T22:32:00Z">
            <w:rPr>
              <w:color w:val="000000"/>
              <w:sz w:val="24"/>
              <w:szCs w:val="24"/>
              <w:lang w:val="fr-FR" w:eastAsia="en-IN"/>
            </w:rPr>
          </w:rPrChange>
        </w:rPr>
        <w:t>Lorem</w:t>
      </w:r>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nam</w:t>
      </w:r>
      <w:proofErr w:type="spellEnd"/>
      <w:r w:rsidRPr="006A5DD2">
        <w:rPr>
          <w:color w:val="000000"/>
          <w:sz w:val="24"/>
          <w:szCs w:val="24"/>
          <w:lang w:val="es-MX" w:eastAsia="en-IN"/>
        </w:rPr>
        <w:t xml:space="preserve"> commodo mi </w:t>
      </w:r>
      <w:proofErr w:type="spellStart"/>
      <w:r w:rsidRPr="006A5DD2">
        <w:rPr>
          <w:color w:val="000000"/>
          <w:sz w:val="24"/>
          <w:szCs w:val="24"/>
          <w:lang w:val="es-MX" w:eastAsia="en-IN"/>
        </w:rPr>
        <w:t>habitasse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enim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nunc, </w:t>
      </w:r>
      <w:proofErr w:type="spellStart"/>
      <w:r w:rsidRPr="006A5DD2">
        <w:rPr>
          <w:color w:val="000000"/>
          <w:sz w:val="24"/>
          <w:szCs w:val="24"/>
          <w:lang w:val="es-MX" w:eastAsia="en-IN"/>
        </w:rPr>
        <w:t>amet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sapien</w:t>
      </w:r>
      <w:proofErr w:type="spellEnd"/>
      <w:r w:rsidRPr="006A5DD2">
        <w:rPr>
          <w:color w:val="000000"/>
          <w:sz w:val="24"/>
          <w:szCs w:val="24"/>
          <w:lang w:val="es-MX" w:eastAsia="en-IN"/>
        </w:rPr>
        <w:t xml:space="preserve"> </w:t>
      </w:r>
      <w:proofErr w:type="gramStart"/>
      <w:r w:rsidRPr="006A5DD2">
        <w:rPr>
          <w:color w:val="000000"/>
          <w:sz w:val="24"/>
          <w:szCs w:val="24"/>
          <w:lang w:val="es-MX" w:eastAsia="en-IN"/>
        </w:rPr>
        <w:t>per tortor</w:t>
      </w:r>
      <w:proofErr w:type="gramEnd"/>
      <w:r w:rsidRPr="006A5DD2">
        <w:rPr>
          <w:color w:val="000000"/>
          <w:sz w:val="24"/>
          <w:szCs w:val="24"/>
          <w:lang w:val="es-MX" w:eastAsia="en-IN"/>
        </w:rPr>
        <w:t xml:space="preserve"> </w:t>
      </w:r>
      <w:proofErr w:type="spellStart"/>
      <w:r w:rsidRPr="006A5DD2">
        <w:rPr>
          <w:color w:val="000000"/>
          <w:sz w:val="24"/>
          <w:szCs w:val="24"/>
          <w:lang w:val="es-MX" w:eastAsia="en-IN"/>
        </w:rPr>
        <w:t>luctus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Conubia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voluptates</w:t>
      </w:r>
      <w:proofErr w:type="spellEnd"/>
      <w:r w:rsidRPr="006A5DD2">
        <w:rPr>
          <w:color w:val="000000"/>
          <w:sz w:val="24"/>
          <w:szCs w:val="24"/>
          <w:lang w:val="es-MX" w:eastAsia="en-IN"/>
        </w:rPr>
        <w:t xml:space="preserve"> at nunc, </w:t>
      </w:r>
      <w:proofErr w:type="spellStart"/>
      <w:r w:rsidRPr="006A5DD2">
        <w:rPr>
          <w:color w:val="000000"/>
          <w:sz w:val="24"/>
          <w:szCs w:val="24"/>
          <w:lang w:val="es-MX" w:eastAsia="en-IN"/>
        </w:rPr>
        <w:t>congue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lectus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malesuada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proofErr w:type="spellStart"/>
      <w:r w:rsidRPr="006A5DD2">
        <w:rPr>
          <w:color w:val="000000"/>
          <w:sz w:val="24"/>
          <w:szCs w:val="24"/>
          <w:lang w:val="es-MX" w:eastAsia="en-IN"/>
        </w:rPr>
        <w:t>Rutrum</w:t>
      </w:r>
      <w:proofErr w:type="spellEnd"/>
      <w:r w:rsidRPr="006A5DD2">
        <w:rPr>
          <w:color w:val="000000"/>
          <w:sz w:val="24"/>
          <w:szCs w:val="24"/>
          <w:lang w:val="es-MX" w:eastAsia="en-IN"/>
        </w:rPr>
        <w:t xml:space="preserve"> quo </w:t>
      </w:r>
      <w:proofErr w:type="spellStart"/>
      <w:r w:rsidRPr="006A5DD2">
        <w:rPr>
          <w:color w:val="000000"/>
          <w:sz w:val="24"/>
          <w:szCs w:val="24"/>
          <w:lang w:val="es-MX" w:eastAsia="en-IN"/>
        </w:rPr>
        <w:t>morbi</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feugiat</w:t>
      </w:r>
      <w:proofErr w:type="spellEnd"/>
      <w:r w:rsidRPr="006A5DD2">
        <w:rPr>
          <w:color w:val="000000"/>
          <w:sz w:val="24"/>
          <w:szCs w:val="24"/>
          <w:lang w:val="es-MX" w:eastAsia="en-IN"/>
        </w:rPr>
        <w:t xml:space="preserve"> sed mi </w:t>
      </w:r>
      <w:proofErr w:type="spellStart"/>
      <w:r w:rsidRPr="006A5DD2">
        <w:rPr>
          <w:color w:val="000000"/>
          <w:sz w:val="24"/>
          <w:szCs w:val="24"/>
          <w:lang w:val="es-MX" w:eastAsia="en-IN"/>
        </w:rPr>
        <w:t>turpis</w:t>
      </w:r>
      <w:proofErr w:type="spellEnd"/>
      <w:r w:rsidRPr="006A5DD2">
        <w:rPr>
          <w:color w:val="000000"/>
          <w:sz w:val="24"/>
          <w:szCs w:val="24"/>
          <w:lang w:val="es-MX" w:eastAsia="en-IN"/>
        </w:rPr>
        <w:t>,</w:t>
      </w:r>
      <w:r w:rsidR="00B01BC5" w:rsidRPr="006A5DD2">
        <w:rPr>
          <w:color w:val="000000"/>
          <w:sz w:val="24"/>
          <w:szCs w:val="24"/>
          <w:lang w:val="es-MX" w:eastAsia="en-IN"/>
        </w:rPr>
        <w:t xml:space="preserve"> ac </w:t>
      </w:r>
      <w:proofErr w:type="spellStart"/>
      <w:r w:rsidR="00B01BC5" w:rsidRPr="006A5DD2">
        <w:rPr>
          <w:color w:val="000000"/>
          <w:sz w:val="24"/>
          <w:szCs w:val="24"/>
          <w:lang w:val="es-MX" w:eastAsia="en-IN"/>
        </w:rPr>
        <w:t>cursus</w:t>
      </w:r>
      <w:proofErr w:type="spellEnd"/>
      <w:r w:rsidR="00B01BC5" w:rsidRPr="006A5DD2">
        <w:rPr>
          <w:color w:val="000000"/>
          <w:sz w:val="24"/>
          <w:szCs w:val="24"/>
          <w:lang w:val="es-MX" w:eastAsia="en-IN"/>
        </w:rPr>
        <w:t xml:space="preserve"> </w:t>
      </w:r>
      <w:proofErr w:type="spellStart"/>
      <w:r w:rsidR="00B01BC5" w:rsidRPr="006A5DD2">
        <w:rPr>
          <w:color w:val="000000"/>
          <w:sz w:val="24"/>
          <w:szCs w:val="24"/>
          <w:lang w:val="es-MX" w:eastAsia="en-IN"/>
        </w:rPr>
        <w:t>integer</w:t>
      </w:r>
      <w:proofErr w:type="spellEnd"/>
      <w:r w:rsidR="00B01BC5" w:rsidRPr="006A5DD2">
        <w:rPr>
          <w:color w:val="000000"/>
          <w:sz w:val="24"/>
          <w:szCs w:val="24"/>
          <w:lang w:val="es-MX" w:eastAsia="en-IN"/>
        </w:rPr>
        <w:t xml:space="preserve"> ornare dolor</w:t>
      </w:r>
      <w:r w:rsidR="00281526" w:rsidRPr="006A5DD2">
        <w:rPr>
          <w:color w:val="000000"/>
          <w:sz w:val="24"/>
          <w:szCs w:val="24"/>
          <w:lang w:val="es-MX" w:eastAsia="en-IN"/>
        </w:rPr>
        <w:t xml:space="preserve"> </w:t>
      </w:r>
      <w:proofErr w:type="spellStart"/>
      <w:r w:rsidRPr="006A5DD2">
        <w:rPr>
          <w:color w:val="000000"/>
          <w:sz w:val="24"/>
          <w:szCs w:val="24"/>
          <w:lang w:val="es-MX" w:eastAsia="en-IN"/>
        </w:rPr>
        <w:t>Purus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dui</w:t>
      </w:r>
      <w:proofErr w:type="spellEnd"/>
      <w:r w:rsidRPr="006A5DD2">
        <w:rPr>
          <w:color w:val="000000"/>
          <w:sz w:val="24"/>
          <w:szCs w:val="24"/>
          <w:lang w:val="es-MX" w:eastAsia="en-IN"/>
        </w:rPr>
        <w:t xml:space="preserve"> in et </w:t>
      </w:r>
      <w:proofErr w:type="spellStart"/>
      <w:r w:rsidRPr="006A5DD2">
        <w:rPr>
          <w:color w:val="000000"/>
          <w:sz w:val="24"/>
          <w:szCs w:val="24"/>
          <w:lang w:val="es-MX" w:eastAsia="en-IN"/>
        </w:rPr>
        <w:t>tincidunt</w:t>
      </w:r>
      <w:proofErr w:type="spellEnd"/>
      <w:r w:rsidRPr="006A5DD2">
        <w:rPr>
          <w:color w:val="000000"/>
          <w:sz w:val="24"/>
          <w:szCs w:val="24"/>
          <w:lang w:val="es-MX" w:eastAsia="en-IN"/>
        </w:rPr>
        <w:t xml:space="preserve">, sed eros </w:t>
      </w:r>
      <w:proofErr w:type="spellStart"/>
      <w:r w:rsidRPr="006A5DD2">
        <w:rPr>
          <w:color w:val="000000"/>
          <w:sz w:val="24"/>
          <w:szCs w:val="24"/>
          <w:lang w:val="es-MX" w:eastAsia="en-IN"/>
        </w:rPr>
        <w:t>pede</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adipiscing</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tellus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est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suscipit</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nulla</w:t>
      </w:r>
      <w:proofErr w:type="spellEnd"/>
      <w:r w:rsidRPr="006A5DD2">
        <w:rPr>
          <w:color w:val="000000"/>
          <w:sz w:val="24"/>
          <w:szCs w:val="24"/>
          <w:lang w:val="es-MX" w:eastAsia="en-IN"/>
        </w:rPr>
        <w:t>,</w:t>
      </w:r>
    </w:p>
    <w:p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6A5DD2">
        <w:rPr>
          <w:color w:val="000000"/>
          <w:sz w:val="24"/>
          <w:szCs w:val="24"/>
          <w:lang w:val="es-MX" w:eastAsia="en-IN"/>
        </w:rPr>
        <w:t>arcu</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nec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fringilla</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vel</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aliquam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mollis</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lorem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rerum</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hac</w:t>
      </w:r>
      <w:proofErr w:type="spellEnd"/>
      <w:r w:rsidRPr="006A5DD2">
        <w:rPr>
          <w:color w:val="000000"/>
          <w:sz w:val="24"/>
          <w:szCs w:val="24"/>
          <w:lang w:val="es-MX" w:eastAsia="en-IN"/>
        </w:rPr>
        <w:t xml:space="preserve"> </w:t>
      </w:r>
      <w:proofErr w:type="spellStart"/>
      <w:r w:rsidRPr="006A5DD2">
        <w:rPr>
          <w:color w:val="000000"/>
          <w:sz w:val="24"/>
          <w:szCs w:val="24"/>
          <w:lang w:val="es-MX" w:eastAsia="en-IN"/>
        </w:rPr>
        <w:t>vestibulum</w:t>
      </w:r>
      <w:proofErr w:type="spellEnd"/>
      <w:r w:rsidRPr="006A5DD2">
        <w:rPr>
          <w:color w:val="000000"/>
          <w:sz w:val="24"/>
          <w:szCs w:val="24"/>
          <w:lang w:val="es-MX" w:eastAsia="en-IN"/>
        </w:rPr>
        <w:t xml:space="preserve"> ante </w:t>
      </w:r>
      <w:proofErr w:type="spellStart"/>
      <w:r w:rsidRPr="006A5DD2">
        <w:rPr>
          <w:color w:val="000000"/>
          <w:sz w:val="24"/>
          <w:szCs w:val="24"/>
          <w:lang w:val="es-MX" w:eastAsia="en-IN"/>
        </w:rPr>
        <w:t>nullam</w:t>
      </w:r>
      <w:proofErr w:type="spellEnd"/>
      <w:r w:rsidRPr="006A5DD2">
        <w:rPr>
          <w:color w:val="000000"/>
          <w:sz w:val="24"/>
          <w:szCs w:val="24"/>
          <w:lang w:val="es-MX" w:eastAsia="en-IN"/>
        </w:rPr>
        <w:t xml:space="preserve">. </w:t>
      </w:r>
      <w:proofErr w:type="spellStart"/>
      <w:r w:rsidRPr="0041196C">
        <w:rPr>
          <w:color w:val="000000"/>
          <w:sz w:val="24"/>
          <w:szCs w:val="24"/>
          <w:lang w:val="es-MX" w:eastAsia="en-IN"/>
        </w:rPr>
        <w:t>Volutpat</w:t>
      </w:r>
      <w:proofErr w:type="spellEnd"/>
      <w:r w:rsidRPr="0041196C">
        <w:rPr>
          <w:color w:val="000000"/>
          <w:sz w:val="24"/>
          <w:szCs w:val="24"/>
          <w:lang w:val="es-MX" w:eastAsia="en-IN"/>
        </w:rPr>
        <w:t xml:space="preserve"> a </w:t>
      </w:r>
      <w:proofErr w:type="spellStart"/>
      <w:r w:rsidRPr="0041196C">
        <w:rPr>
          <w:color w:val="000000"/>
          <w:sz w:val="24"/>
          <w:szCs w:val="24"/>
          <w:lang w:val="es-MX" w:eastAsia="en-IN"/>
        </w:rPr>
        <w:t>lectus</w:t>
      </w:r>
      <w:proofErr w:type="spellEnd"/>
      <w:r w:rsidRPr="0041196C">
        <w:rPr>
          <w:color w:val="000000"/>
          <w:sz w:val="24"/>
          <w:szCs w:val="24"/>
          <w:lang w:val="es-MX" w:eastAsia="en-IN"/>
        </w:rPr>
        <w:t xml:space="preserve">, </w:t>
      </w:r>
      <w:proofErr w:type="spellStart"/>
      <w:r w:rsidRPr="0041196C">
        <w:rPr>
          <w:color w:val="000000"/>
          <w:sz w:val="24"/>
          <w:szCs w:val="24"/>
          <w:lang w:val="es-MX" w:eastAsia="en-IN"/>
        </w:rPr>
        <w:t>lorem</w:t>
      </w:r>
      <w:proofErr w:type="spellEnd"/>
      <w:r w:rsidRPr="0041196C">
        <w:rPr>
          <w:color w:val="000000"/>
          <w:sz w:val="24"/>
          <w:szCs w:val="24"/>
          <w:lang w:val="es-MX" w:eastAsia="en-IN"/>
        </w:rPr>
        <w:t xml:space="preserve"> pulvinar </w:t>
      </w:r>
      <w:proofErr w:type="spellStart"/>
      <w:r w:rsidRPr="0041196C">
        <w:rPr>
          <w:color w:val="000000"/>
          <w:sz w:val="24"/>
          <w:szCs w:val="24"/>
          <w:lang w:val="es-MX" w:eastAsia="en-IN"/>
        </w:rPr>
        <w:t>quis</w:t>
      </w:r>
      <w:proofErr w:type="spellEnd"/>
      <w:r w:rsidRPr="0041196C">
        <w:rPr>
          <w:color w:val="000000"/>
          <w:sz w:val="24"/>
          <w:szCs w:val="24"/>
          <w:lang w:val="es-MX" w:eastAsia="en-IN"/>
        </w:rPr>
        <w:t xml:space="preserve">. </w:t>
      </w:r>
      <w:proofErr w:type="spellStart"/>
      <w:r w:rsidRPr="00DB4056">
        <w:rPr>
          <w:color w:val="000000"/>
          <w:sz w:val="24"/>
          <w:szCs w:val="24"/>
          <w:lang w:val="en-IN" w:eastAsia="en-IN"/>
        </w:rPr>
        <w:t>Lobortis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vehicula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imperdiet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orci</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urna</w:t>
      </w:r>
      <w:proofErr w:type="spellEnd"/>
      <w:r w:rsidRPr="00DB4056">
        <w:rPr>
          <w:color w:val="000000"/>
          <w:sz w:val="24"/>
          <w:szCs w:val="24"/>
          <w:lang w:val="en-IN" w:eastAsia="en-IN"/>
        </w:rPr>
        <w:t>.</w:t>
      </w:r>
    </w:p>
    <w:p w:rsidR="002A0BBC" w:rsidRPr="006A5DD2" w:rsidRDefault="0041196C" w:rsidP="002A0BBC">
      <w:pPr>
        <w:pStyle w:val="t"/>
        <w:rPr>
          <w:color w:val="000000"/>
          <w:lang w:val="es-MX" w:eastAsia="en-IN"/>
        </w:rPr>
      </w:pPr>
      <w:proofErr w:type="spellStart"/>
      <w:r w:rsidRPr="0041196C">
        <w:rPr>
          <w:color w:val="000000"/>
          <w:lang w:val="es-MX" w:eastAsia="en-IN"/>
        </w:rPr>
        <w:t>Lorem</w:t>
      </w:r>
      <w:proofErr w:type="spellEnd"/>
      <w:r w:rsidRPr="0041196C">
        <w:rPr>
          <w:color w:val="000000"/>
          <w:lang w:val="es-MX" w:eastAsia="en-IN"/>
        </w:rPr>
        <w:t xml:space="preserve"> </w:t>
      </w:r>
      <w:proofErr w:type="spellStart"/>
      <w:r w:rsidRPr="0041196C">
        <w:rPr>
          <w:color w:val="000000"/>
          <w:lang w:val="es-MX" w:eastAsia="en-IN"/>
        </w:rPr>
        <w:t>ipsum</w:t>
      </w:r>
      <w:proofErr w:type="spellEnd"/>
      <w:r w:rsidRPr="0041196C">
        <w:rPr>
          <w:color w:val="000000"/>
          <w:lang w:val="es-MX" w:eastAsia="en-IN"/>
        </w:rPr>
        <w:t xml:space="preserve"> dolor </w:t>
      </w:r>
      <w:proofErr w:type="spellStart"/>
      <w:r w:rsidRPr="0041196C">
        <w:rPr>
          <w:color w:val="000000"/>
          <w:lang w:val="es-MX" w:eastAsia="en-IN"/>
        </w:rPr>
        <w:t>sit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lacus</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amet</w:t>
      </w:r>
      <w:proofErr w:type="spellEnd"/>
      <w:r w:rsidRPr="0041196C">
        <w:rPr>
          <w:color w:val="000000"/>
          <w:lang w:val="es-MX" w:eastAsia="en-IN"/>
        </w:rPr>
        <w:t xml:space="preserve"> </w:t>
      </w:r>
      <w:proofErr w:type="spellStart"/>
      <w:r w:rsidRPr="0041196C">
        <w:rPr>
          <w:color w:val="000000"/>
          <w:lang w:val="es-MX" w:eastAsia="en-IN"/>
        </w:rPr>
        <w:t>ultricies</w:t>
      </w:r>
      <w:proofErr w:type="spellEnd"/>
      <w:r w:rsidRPr="0041196C">
        <w:rPr>
          <w:color w:val="000000"/>
          <w:lang w:val="es-MX" w:eastAsia="en-IN"/>
        </w:rPr>
        <w:t xml:space="preserve">. </w:t>
      </w:r>
      <w:proofErr w:type="spellStart"/>
      <w:r w:rsidRPr="0041196C">
        <w:rPr>
          <w:color w:val="000000"/>
          <w:lang w:val="es-MX" w:eastAsia="en-IN"/>
        </w:rPr>
        <w:t>Quisque</w:t>
      </w:r>
      <w:proofErr w:type="spellEnd"/>
      <w:r w:rsidRPr="0041196C">
        <w:rPr>
          <w:color w:val="000000"/>
          <w:lang w:val="es-MX" w:eastAsia="en-IN"/>
        </w:rPr>
        <w:t xml:space="preserve"> mi </w:t>
      </w:r>
      <w:proofErr w:type="spellStart"/>
      <w:r w:rsidRPr="0041196C">
        <w:rPr>
          <w:color w:val="000000"/>
          <w:lang w:val="es-MX" w:eastAsia="en-IN"/>
        </w:rPr>
        <w:t>venenatis</w:t>
      </w:r>
      <w:proofErr w:type="spellEnd"/>
      <w:r w:rsidRPr="0041196C">
        <w:rPr>
          <w:color w:val="000000"/>
          <w:lang w:val="es-MX" w:eastAsia="en-IN"/>
        </w:rPr>
        <w:t xml:space="preserve"> </w:t>
      </w:r>
      <w:proofErr w:type="spellStart"/>
      <w:r w:rsidRPr="0041196C">
        <w:rPr>
          <w:color w:val="000000"/>
          <w:lang w:val="es-MX" w:eastAsia="en-IN"/>
        </w:rPr>
        <w:t>morbi</w:t>
      </w:r>
      <w:proofErr w:type="spellEnd"/>
      <w:r w:rsidRPr="0041196C">
        <w:rPr>
          <w:color w:val="000000"/>
          <w:lang w:val="es-MX" w:eastAsia="en-IN"/>
        </w:rPr>
        <w:t xml:space="preserve"> libero,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dis</w:t>
      </w:r>
      <w:proofErr w:type="spellEnd"/>
      <w:r w:rsidRPr="0041196C">
        <w:rPr>
          <w:color w:val="000000"/>
          <w:lang w:val="es-MX" w:eastAsia="en-IN"/>
        </w:rPr>
        <w:t xml:space="preserve">, mi ut et </w:t>
      </w:r>
      <w:proofErr w:type="spellStart"/>
      <w:r w:rsidRPr="0041196C">
        <w:rPr>
          <w:color w:val="000000"/>
          <w:lang w:val="es-MX" w:eastAsia="en-IN"/>
        </w:rPr>
        <w:t>class</w:t>
      </w:r>
      <w:proofErr w:type="spellEnd"/>
      <w:r w:rsidRPr="0041196C">
        <w:rPr>
          <w:color w:val="000000"/>
          <w:lang w:val="es-MX" w:eastAsia="en-IN"/>
        </w:rPr>
        <w:t xml:space="preserve"> porta, </w:t>
      </w:r>
      <w:proofErr w:type="spellStart"/>
      <w:r w:rsidRPr="0041196C">
        <w:rPr>
          <w:color w:val="000000"/>
          <w:lang w:val="es-MX" w:eastAsia="en-IN"/>
        </w:rPr>
        <w:t>massa</w:t>
      </w:r>
      <w:proofErr w:type="spellEnd"/>
      <w:r w:rsidRPr="0041196C">
        <w:rPr>
          <w:color w:val="000000"/>
          <w:lang w:val="es-MX" w:eastAsia="en-IN"/>
        </w:rPr>
        <w:t xml:space="preserve"> </w:t>
      </w:r>
      <w:proofErr w:type="spellStart"/>
      <w:r w:rsidRPr="0041196C">
        <w:rPr>
          <w:color w:val="000000"/>
          <w:lang w:val="es-MX" w:eastAsia="en-IN"/>
        </w:rPr>
        <w:t>ligula</w:t>
      </w:r>
      <w:proofErr w:type="spellEnd"/>
      <w:r w:rsidRPr="0041196C">
        <w:rPr>
          <w:color w:val="000000"/>
          <w:lang w:val="es-MX" w:eastAsia="en-IN"/>
        </w:rPr>
        <w:t xml:space="preserve"> magna </w:t>
      </w:r>
      <w:proofErr w:type="spellStart"/>
      <w:r w:rsidRPr="0041196C">
        <w:rPr>
          <w:color w:val="000000"/>
          <w:lang w:val="es-MX" w:eastAsia="en-IN"/>
        </w:rPr>
        <w:t>enim</w:t>
      </w:r>
      <w:proofErr w:type="spellEnd"/>
      <w:r w:rsidRPr="0041196C">
        <w:rPr>
          <w:color w:val="000000"/>
          <w:lang w:val="es-MX" w:eastAsia="en-IN"/>
        </w:rPr>
        <w:t xml:space="preserve">, </w:t>
      </w:r>
      <w:proofErr w:type="spellStart"/>
      <w:r w:rsidRPr="0041196C">
        <w:rPr>
          <w:color w:val="000000"/>
          <w:lang w:val="es-MX" w:eastAsia="en-IN"/>
        </w:rPr>
        <w:t>aliquam</w:t>
      </w:r>
      <w:proofErr w:type="spellEnd"/>
      <w:r w:rsidRPr="0041196C">
        <w:rPr>
          <w:color w:val="000000"/>
          <w:lang w:val="es-MX" w:eastAsia="en-IN"/>
        </w:rPr>
        <w:t xml:space="preserve"> </w:t>
      </w:r>
      <w:proofErr w:type="spellStart"/>
      <w:r w:rsidRPr="0041196C">
        <w:rPr>
          <w:color w:val="000000"/>
          <w:lang w:val="es-MX" w:eastAsia="en-IN"/>
        </w:rPr>
        <w:t>orci</w:t>
      </w:r>
      <w:proofErr w:type="spellEnd"/>
      <w:r w:rsidRPr="0041196C">
        <w:rPr>
          <w:color w:val="000000"/>
          <w:lang w:val="es-MX" w:eastAsia="en-IN"/>
        </w:rPr>
        <w:t xml:space="preserve"> </w:t>
      </w:r>
      <w:proofErr w:type="spellStart"/>
      <w:r w:rsidRPr="0041196C">
        <w:rPr>
          <w:color w:val="000000"/>
          <w:lang w:val="es-MX" w:eastAsia="en-IN"/>
        </w:rPr>
        <w:t>vestibulum</w:t>
      </w:r>
      <w:proofErr w:type="spellEnd"/>
      <w:r w:rsidRPr="0041196C">
        <w:rPr>
          <w:color w:val="000000"/>
          <w:lang w:val="es-MX" w:eastAsia="en-IN"/>
        </w:rPr>
        <w:t xml:space="preserve"> </w:t>
      </w:r>
      <w:proofErr w:type="spellStart"/>
      <w:r w:rsidRPr="0041196C">
        <w:rPr>
          <w:color w:val="000000"/>
          <w:lang w:val="es-MX" w:eastAsia="en-IN"/>
        </w:rPr>
        <w:t>tempus</w:t>
      </w:r>
      <w:proofErr w:type="spellEnd"/>
      <w:r w:rsidRPr="0041196C">
        <w:rPr>
          <w:color w:val="000000"/>
          <w:lang w:val="es-MX" w:eastAsia="en-IN"/>
        </w:rPr>
        <w:t>.</w:t>
      </w:r>
    </w:p>
    <w:p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facilisis</w:t>
      </w:r>
      <w:proofErr w:type="spellEnd"/>
      <w:r w:rsidRPr="00DB4056">
        <w:rPr>
          <w:color w:val="000000"/>
          <w:sz w:val="24"/>
          <w:szCs w:val="24"/>
          <w:lang w:val="en-IN" w:eastAsia="en-IN"/>
        </w:rPr>
        <w:t xml:space="preserve"> vitae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cum a </w:t>
      </w:r>
      <w:proofErr w:type="spellStart"/>
      <w:r w:rsidRPr="00DB4056">
        <w:rPr>
          <w:color w:val="000000"/>
          <w:sz w:val="24"/>
          <w:szCs w:val="24"/>
          <w:lang w:val="en-IN" w:eastAsia="en-IN"/>
        </w:rPr>
        <w:t>a</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turpis</w:t>
      </w:r>
      <w:proofErr w:type="spellEnd"/>
      <w:r w:rsidRPr="00DB4056">
        <w:rPr>
          <w:color w:val="000000"/>
          <w:sz w:val="24"/>
          <w:szCs w:val="24"/>
          <w:lang w:val="en-IN" w:eastAsia="en-IN"/>
        </w:rPr>
        <w:t xml:space="preserve"> dui </w:t>
      </w:r>
      <w:proofErr w:type="spellStart"/>
      <w:r w:rsidRPr="00DB4056">
        <w:rPr>
          <w:color w:val="000000"/>
          <w:sz w:val="24"/>
          <w:szCs w:val="24"/>
          <w:lang w:val="en-IN" w:eastAsia="en-IN"/>
        </w:rPr>
        <w:t>consequat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massa</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per, </w:t>
      </w:r>
      <w:proofErr w:type="spellStart"/>
      <w:r w:rsidRPr="00DB4056">
        <w:rPr>
          <w:color w:val="000000"/>
          <w:sz w:val="24"/>
          <w:szCs w:val="24"/>
          <w:lang w:val="en-IN" w:eastAsia="en-IN"/>
        </w:rPr>
        <w:t>felis</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amet</w:t>
      </w:r>
      <w:proofErr w:type="spellEnd"/>
      <w:r w:rsidRPr="00DB4056">
        <w:rPr>
          <w:color w:val="000000"/>
          <w:sz w:val="24"/>
          <w:szCs w:val="24"/>
          <w:lang w:val="en-IN" w:eastAsia="en-IN"/>
        </w:rPr>
        <w:t>.</w:t>
      </w:r>
    </w:p>
    <w:p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proofErr w:type="spellStart"/>
      <w:r w:rsidRPr="00DB4056">
        <w:rPr>
          <w:color w:val="000000"/>
          <w:sz w:val="24"/>
          <w:szCs w:val="24"/>
          <w:lang w:val="en-IN" w:eastAsia="en-IN"/>
        </w:rPr>
        <w:t>Auctor</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eleifend</w:t>
      </w:r>
      <w:proofErr w:type="spellEnd"/>
      <w:r w:rsidRPr="00DB4056">
        <w:rPr>
          <w:color w:val="000000"/>
          <w:sz w:val="24"/>
          <w:szCs w:val="24"/>
          <w:lang w:val="en-IN" w:eastAsia="en-IN"/>
        </w:rPr>
        <w:t xml:space="preserve"> in </w:t>
      </w:r>
      <w:proofErr w:type="spellStart"/>
      <w:r w:rsidRPr="00DB4056">
        <w:rPr>
          <w:color w:val="000000"/>
          <w:sz w:val="24"/>
          <w:szCs w:val="24"/>
          <w:lang w:val="en-IN" w:eastAsia="en-IN"/>
        </w:rPr>
        <w:t>omnis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elit</w:t>
      </w:r>
      <w:proofErr w:type="spellEnd"/>
      <w:r w:rsidRPr="00DB4056">
        <w:rPr>
          <w:color w:val="000000"/>
          <w:sz w:val="24"/>
          <w:szCs w:val="24"/>
          <w:lang w:val="en-IN" w:eastAsia="en-IN"/>
        </w:rPr>
        <w:t xml:space="preserve"> vestibulum, </w:t>
      </w:r>
      <w:proofErr w:type="spellStart"/>
      <w:r w:rsidRPr="00DB4056">
        <w:rPr>
          <w:color w:val="000000"/>
          <w:sz w:val="24"/>
          <w:szCs w:val="24"/>
          <w:lang w:val="en-IN" w:eastAsia="en-IN"/>
        </w:rPr>
        <w:t>donec</w:t>
      </w:r>
      <w:proofErr w:type="spellEnd"/>
      <w:r w:rsidRPr="00DB4056">
        <w:rPr>
          <w:color w:val="000000"/>
          <w:sz w:val="24"/>
          <w:szCs w:val="24"/>
          <w:lang w:val="en-IN" w:eastAsia="en-IN"/>
        </w:rPr>
        <w:t xml:space="preserve"> non </w:t>
      </w:r>
      <w:proofErr w:type="spellStart"/>
      <w:r w:rsidRPr="00DB4056">
        <w:rPr>
          <w:color w:val="000000"/>
          <w:sz w:val="24"/>
          <w:szCs w:val="24"/>
          <w:lang w:val="en-IN" w:eastAsia="en-IN"/>
        </w:rPr>
        <w:t>elementum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tellus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est</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mauris</w:t>
      </w:r>
      <w:proofErr w:type="spellEnd"/>
      <w:r w:rsidRPr="00DB4056">
        <w:rPr>
          <w:color w:val="000000"/>
          <w:sz w:val="24"/>
          <w:szCs w:val="24"/>
          <w:lang w:val="en-IN" w:eastAsia="en-IN"/>
        </w:rPr>
        <w:t xml:space="preserve">, id </w:t>
      </w:r>
      <w:proofErr w:type="spellStart"/>
      <w:r w:rsidRPr="00DB4056">
        <w:rPr>
          <w:color w:val="000000"/>
          <w:sz w:val="24"/>
          <w:szCs w:val="24"/>
          <w:lang w:val="en-IN" w:eastAsia="en-IN"/>
        </w:rPr>
        <w:t>aliquam</w:t>
      </w:r>
      <w:proofErr w:type="spellEnd"/>
      <w:r w:rsidRPr="00DB4056">
        <w:rPr>
          <w:color w:val="000000"/>
          <w:sz w:val="24"/>
          <w:szCs w:val="24"/>
          <w:lang w:val="en-IN" w:eastAsia="en-IN"/>
        </w:rPr>
        <w:t xml:space="preserve">, at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arcu</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pretium</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proin</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lacus</w:t>
      </w:r>
      <w:proofErr w:type="spellEnd"/>
      <w:r w:rsidRPr="00DB4056">
        <w:rPr>
          <w:color w:val="000000"/>
          <w:sz w:val="24"/>
          <w:szCs w:val="24"/>
          <w:lang w:val="en-IN" w:eastAsia="en-IN"/>
        </w:rPr>
        <w:t xml:space="preserve"> </w:t>
      </w:r>
      <w:proofErr w:type="spellStart"/>
      <w:r w:rsidRPr="00DB4056">
        <w:rPr>
          <w:color w:val="000000"/>
          <w:sz w:val="24"/>
          <w:szCs w:val="24"/>
          <w:lang w:val="en-IN" w:eastAsia="en-IN"/>
        </w:rPr>
        <w:t>dolor</w:t>
      </w:r>
      <w:proofErr w:type="spellEnd"/>
      <w:r w:rsidRPr="00DB4056">
        <w:rPr>
          <w:color w:val="000000"/>
          <w:sz w:val="24"/>
          <w:szCs w:val="24"/>
          <w:lang w:val="en-IN" w:eastAsia="en-IN"/>
        </w:rPr>
        <w:t xml:space="preserve"> et. </w:t>
      </w:r>
      <w:proofErr w:type="spellStart"/>
      <w:r w:rsidRPr="001A4E73">
        <w:rPr>
          <w:color w:val="000000"/>
          <w:sz w:val="24"/>
          <w:szCs w:val="24"/>
          <w:lang w:val="fr-FR" w:eastAsia="en-IN"/>
        </w:rPr>
        <w:t>Eu</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vel</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ultrices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amet</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dignissim</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mauris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vehicula</w:t>
      </w:r>
      <w:proofErr w:type="spellEnd"/>
      <w:r w:rsidRPr="001A4E73">
        <w:rPr>
          <w:color w:val="000000"/>
          <w:sz w:val="24"/>
          <w:szCs w:val="24"/>
          <w:lang w:val="fr-FR" w:eastAsia="en-IN"/>
        </w:rPr>
        <w:t>.</w:t>
      </w:r>
    </w:p>
    <w:p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w:t>
      </w:r>
      <w:proofErr w:type="spellStart"/>
      <w:r w:rsidRPr="001A4E73">
        <w:rPr>
          <w:color w:val="000000"/>
          <w:sz w:val="24"/>
          <w:szCs w:val="24"/>
          <w:lang w:val="fr-FR" w:eastAsia="en-IN"/>
        </w:rPr>
        <w:t>tortor</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neque</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purus</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taciti</w:t>
      </w:r>
      <w:proofErr w:type="spellEnd"/>
      <w:r w:rsidRPr="001A4E73">
        <w:rPr>
          <w:color w:val="000000"/>
          <w:sz w:val="24"/>
          <w:szCs w:val="24"/>
          <w:lang w:val="fr-FR" w:eastAsia="en-IN"/>
        </w:rPr>
        <w:t xml:space="preserve"> </w:t>
      </w:r>
      <w:proofErr w:type="spellStart"/>
      <w:r w:rsidRPr="001A4E73">
        <w:rPr>
          <w:color w:val="000000"/>
          <w:sz w:val="24"/>
          <w:szCs w:val="24"/>
          <w:lang w:val="fr-FR" w:eastAsia="en-IN"/>
        </w:rPr>
        <w:t>quis</w:t>
      </w:r>
      <w:proofErr w:type="spellEnd"/>
      <w:r w:rsidRPr="001A4E73">
        <w:rPr>
          <w:color w:val="000000"/>
          <w:sz w:val="24"/>
          <w:szCs w:val="24"/>
          <w:lang w:val="fr-FR" w:eastAsia="en-IN"/>
        </w:rPr>
        <w:t xml:space="preserve"> id. </w:t>
      </w:r>
      <w:r w:rsidRPr="00D66DB2">
        <w:rPr>
          <w:color w:val="000000"/>
          <w:sz w:val="24"/>
          <w:szCs w:val="24"/>
          <w:lang w:val="de-DE" w:eastAsia="en-IN"/>
        </w:rPr>
        <w:t>Elementum integer orci accumsan minim phasellus vel.</w:t>
      </w:r>
    </w:p>
    <w:p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sz w:val="22"/>
                <w:szCs w:val="22"/>
              </w:rPr>
              <w:t>ID</w:t>
            </w:r>
          </w:p>
        </w:tc>
        <w:tc>
          <w:tcPr>
            <w:tcW w:w="2956"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3</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5</w:t>
            </w:r>
          </w:p>
        </w:tc>
        <w:tc>
          <w:tcPr>
            <w:tcW w:w="2956" w:type="dxa"/>
          </w:tcPr>
          <w:p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10</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11</w:t>
            </w:r>
          </w:p>
        </w:tc>
        <w:tc>
          <w:tcPr>
            <w:tcW w:w="2956" w:type="dxa"/>
          </w:tcPr>
          <w:p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13</w:t>
            </w:r>
          </w:p>
        </w:tc>
        <w:tc>
          <w:tcPr>
            <w:tcW w:w="2956" w:type="dxa"/>
          </w:tcPr>
          <w:p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15</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rsidR="00717768" w:rsidRDefault="00717768" w:rsidP="000C25A3">
      <w:pPr>
        <w:pStyle w:val="t"/>
      </w:pPr>
    </w:p>
    <w:p w:rsidR="00317063" w:rsidRDefault="00317063" w:rsidP="000C25A3">
      <w:pPr>
        <w:pStyle w:val="t"/>
      </w:pPr>
    </w:p>
    <w:p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rsidTr="00FB6C28">
        <w:trPr>
          <w:trHeight w:val="1070"/>
        </w:trPr>
        <w:tc>
          <w:tcPr>
            <w:tcW w:w="4569" w:type="dxa"/>
            <w:shd w:val="clear" w:color="auto" w:fill="auto"/>
            <w:vAlign w:val="center"/>
          </w:tcPr>
          <w:p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t>Northwind Traders</w:t>
            </w:r>
          </w:p>
        </w:tc>
        <w:tc>
          <w:tcPr>
            <w:tcW w:w="4571" w:type="dxa"/>
            <w:shd w:val="clear" w:color="auto" w:fill="auto"/>
          </w:tcPr>
          <w:p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rsidR="00317063" w:rsidRDefault="00317063" w:rsidP="00317063">
      <w:pPr>
        <w:shd w:val="clear" w:color="auto" w:fill="FFFFFF"/>
        <w:spacing w:after="120"/>
        <w:textAlignment w:val="baseline"/>
        <w:rPr>
          <w:color w:val="333333"/>
          <w:lang w:eastAsia="fr-FR"/>
        </w:rPr>
      </w:pPr>
    </w:p>
    <w:p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rsidR="00FA50D7" w:rsidRDefault="00FA50D7" w:rsidP="00FA50D7">
      <w:pPr>
        <w:shd w:val="clear" w:color="auto" w:fill="FFFFFF"/>
        <w:spacing w:after="120"/>
        <w:textAlignment w:val="baseline"/>
        <w:rPr>
          <w:sz w:val="24"/>
          <w:szCs w:val="24"/>
          <w:lang w:eastAsia="fr-FR"/>
        </w:rPr>
      </w:pPr>
      <w:r>
        <w:rPr>
          <w:sz w:val="24"/>
          <w:szCs w:val="24"/>
          <w:lang w:eastAsia="fr-FR"/>
        </w:rPr>
        <w:t>It contains the following detailed information: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Suppliers/Vendors of Northwind – who supply to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Customers of Northwind – who buy from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Employee details of Northwind traders – who work for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product information – the products that Northwind trades in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inventory details – the details of the inventory held by Northwind traders.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shippers – details of the shippers who ship the products from the traders to the end-customers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PO transactions i.e. Purchase Order transactions – details of the transactions taking place between vendors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Sales Order transaction – details of the transactions taking place between the customers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Inventory transactions – details of the transactions taking place in the inventory</w:t>
      </w:r>
    </w:p>
    <w:p w:rsidR="00317063" w:rsidRPr="001B146E"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Invoices – details of the invoice raised against the order.</w:t>
      </w:r>
    </w:p>
    <w:sectPr w:rsidR="00317063" w:rsidRPr="001B146E" w:rsidSect="003E25B4">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BD8" w:rsidRDefault="00101BD8">
      <w:r>
        <w:separator/>
      </w:r>
    </w:p>
  </w:endnote>
  <w:endnote w:type="continuationSeparator" w:id="0">
    <w:p w:rsidR="00101BD8" w:rsidRDefault="00101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BD8" w:rsidRDefault="00101BD8">
      <w:r>
        <w:separator/>
      </w:r>
    </w:p>
  </w:footnote>
  <w:footnote w:type="continuationSeparator" w:id="0">
    <w:p w:rsidR="00101BD8" w:rsidRDefault="00101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varathinam Muthu">
    <w15:presenceInfo w15:providerId="AD" w15:userId="S-1-5-21-1415224841-4160497810-138773753-4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autoHyphenation/>
  <w:characterSpacingControl w:val="doNotCompress"/>
  <w:savePreviewPicture/>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27397"/>
    <w:rsid w:val="0004407A"/>
    <w:rsid w:val="0004698E"/>
    <w:rsid w:val="00073FBF"/>
    <w:rsid w:val="000962B6"/>
    <w:rsid w:val="000A39C9"/>
    <w:rsid w:val="000C25A3"/>
    <w:rsid w:val="000D798A"/>
    <w:rsid w:val="000F648B"/>
    <w:rsid w:val="00101322"/>
    <w:rsid w:val="00101BD8"/>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81526"/>
    <w:rsid w:val="00283BCF"/>
    <w:rsid w:val="00285645"/>
    <w:rsid w:val="00285CFF"/>
    <w:rsid w:val="00294619"/>
    <w:rsid w:val="002A0BBC"/>
    <w:rsid w:val="002A4306"/>
    <w:rsid w:val="002A59E7"/>
    <w:rsid w:val="002C388B"/>
    <w:rsid w:val="0031324D"/>
    <w:rsid w:val="00317063"/>
    <w:rsid w:val="00330D3E"/>
    <w:rsid w:val="003422F6"/>
    <w:rsid w:val="00374AF3"/>
    <w:rsid w:val="003963A9"/>
    <w:rsid w:val="003B2670"/>
    <w:rsid w:val="003C164D"/>
    <w:rsid w:val="003E25B4"/>
    <w:rsid w:val="003F3805"/>
    <w:rsid w:val="00411634"/>
    <w:rsid w:val="0041196C"/>
    <w:rsid w:val="00414B03"/>
    <w:rsid w:val="00435804"/>
    <w:rsid w:val="00437F20"/>
    <w:rsid w:val="00446402"/>
    <w:rsid w:val="004668D1"/>
    <w:rsid w:val="004914F3"/>
    <w:rsid w:val="0049215C"/>
    <w:rsid w:val="004D0229"/>
    <w:rsid w:val="004D6234"/>
    <w:rsid w:val="004F267D"/>
    <w:rsid w:val="0050669F"/>
    <w:rsid w:val="00531BC2"/>
    <w:rsid w:val="00532553"/>
    <w:rsid w:val="00570E25"/>
    <w:rsid w:val="005B1BBA"/>
    <w:rsid w:val="005B5FD4"/>
    <w:rsid w:val="005F3993"/>
    <w:rsid w:val="005F7657"/>
    <w:rsid w:val="00622FEE"/>
    <w:rsid w:val="0064392D"/>
    <w:rsid w:val="0065014A"/>
    <w:rsid w:val="00660EFA"/>
    <w:rsid w:val="006753E1"/>
    <w:rsid w:val="006838B2"/>
    <w:rsid w:val="00683DC9"/>
    <w:rsid w:val="00687EC7"/>
    <w:rsid w:val="00693333"/>
    <w:rsid w:val="00693794"/>
    <w:rsid w:val="006A5DD2"/>
    <w:rsid w:val="006D1365"/>
    <w:rsid w:val="00700675"/>
    <w:rsid w:val="00717768"/>
    <w:rsid w:val="007619F4"/>
    <w:rsid w:val="007857A5"/>
    <w:rsid w:val="0079301A"/>
    <w:rsid w:val="00795CB7"/>
    <w:rsid w:val="007A27EE"/>
    <w:rsid w:val="007A533D"/>
    <w:rsid w:val="007B5357"/>
    <w:rsid w:val="007D3C19"/>
    <w:rsid w:val="007D5D3B"/>
    <w:rsid w:val="0086099C"/>
    <w:rsid w:val="00865A7F"/>
    <w:rsid w:val="008747EB"/>
    <w:rsid w:val="00881A9E"/>
    <w:rsid w:val="008A00D0"/>
    <w:rsid w:val="008A72FF"/>
    <w:rsid w:val="008B0D5A"/>
    <w:rsid w:val="008E7D62"/>
    <w:rsid w:val="0090318F"/>
    <w:rsid w:val="0091026C"/>
    <w:rsid w:val="00921B6C"/>
    <w:rsid w:val="009502FA"/>
    <w:rsid w:val="009515EE"/>
    <w:rsid w:val="009704E0"/>
    <w:rsid w:val="00972AAE"/>
    <w:rsid w:val="00984572"/>
    <w:rsid w:val="00987475"/>
    <w:rsid w:val="009A1241"/>
    <w:rsid w:val="009A5343"/>
    <w:rsid w:val="009C66E5"/>
    <w:rsid w:val="009E2FC7"/>
    <w:rsid w:val="009F2674"/>
    <w:rsid w:val="00A03181"/>
    <w:rsid w:val="00A3746E"/>
    <w:rsid w:val="00A4357C"/>
    <w:rsid w:val="00A7193C"/>
    <w:rsid w:val="00A7274B"/>
    <w:rsid w:val="00A92AFB"/>
    <w:rsid w:val="00AD42D8"/>
    <w:rsid w:val="00AF6E60"/>
    <w:rsid w:val="00B01BC5"/>
    <w:rsid w:val="00B2560C"/>
    <w:rsid w:val="00B74E2E"/>
    <w:rsid w:val="00B76316"/>
    <w:rsid w:val="00B94A39"/>
    <w:rsid w:val="00BA3B07"/>
    <w:rsid w:val="00BA71B3"/>
    <w:rsid w:val="00BB671E"/>
    <w:rsid w:val="00BC0C77"/>
    <w:rsid w:val="00BD5572"/>
    <w:rsid w:val="00C40D6C"/>
    <w:rsid w:val="00C71D22"/>
    <w:rsid w:val="00CA1A31"/>
    <w:rsid w:val="00CA223E"/>
    <w:rsid w:val="00CA3F55"/>
    <w:rsid w:val="00CB01EA"/>
    <w:rsid w:val="00CB0DC7"/>
    <w:rsid w:val="00CE2011"/>
    <w:rsid w:val="00CE57C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DF0BE9"/>
    <w:rsid w:val="00E24059"/>
    <w:rsid w:val="00E840DF"/>
    <w:rsid w:val="00E94E0C"/>
    <w:rsid w:val="00E95424"/>
    <w:rsid w:val="00EC180F"/>
    <w:rsid w:val="00EC63CB"/>
    <w:rsid w:val="00ED1669"/>
    <w:rsid w:val="00F174E9"/>
    <w:rsid w:val="00F206B8"/>
    <w:rsid w:val="00F22906"/>
    <w:rsid w:val="00F27D7C"/>
    <w:rsid w:val="00F4063C"/>
    <w:rsid w:val="00F41AD8"/>
    <w:rsid w:val="00F536DD"/>
    <w:rsid w:val="00FA50D7"/>
    <w:rsid w:val="00FB167C"/>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21432"/>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A64BB-2A5C-4A74-A370-F09CF027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Selvarathinam Muthu</cp:lastModifiedBy>
  <cp:revision>147</cp:revision>
  <cp:lastPrinted>2017-03-30T12:57:00Z</cp:lastPrinted>
  <dcterms:created xsi:type="dcterms:W3CDTF">2011-04-08T05:55:00Z</dcterms:created>
  <dcterms:modified xsi:type="dcterms:W3CDTF">2018-11-27T17:34:00Z</dcterms:modified>
</cp:coreProperties>
</file>